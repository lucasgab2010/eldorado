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eading=h.x0ja2vg8yz2k" w:id="0"/>
      <w:bookmarkEnd w:id="0"/>
      <w:r w:rsidDel="00000000" w:rsidR="00000000" w:rsidRPr="00000000">
        <w:rPr>
          <w:rtl w:val="0"/>
        </w:rPr>
        <w:t xml:space="preserve">VÍNCULOS</w:t>
      </w:r>
      <w:r w:rsidDel="00000000" w:rsidR="00000000" w:rsidRPr="00000000">
        <w:rPr>
          <w:rtl w:val="0"/>
        </w:rPr>
        <w:t xml:space="preserve"> Y ROLES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https://drive.google.com/drive/folders/1FgO2xaWRlJvvRo5YQ2h3jbav2QdQn5_X?usp=sharing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TRELLO: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https://trello.com/invite/b/vmnD9Qfv/ATTId9f1f66dc5e9bccc9418905f2f6d5893F97D5903/el-dorado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lucasgab2010/eldorado: Practica profesional 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color w:val="1155cc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Proyecto Ciencia de Datos PPI - 2023 by Martín Mirabete (prezi.com)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Participantes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Alumnos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rPr>
          <w:color w:val="000000"/>
          <w:shd w:fill="auto" w:val="clear"/>
        </w:rPr>
      </w:pPr>
      <w:bookmarkStart w:colFirst="0" w:colLast="0" w:name="_heading=h.ec3lqzk83cac" w:id="1"/>
      <w:bookmarkEnd w:id="1"/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Alejandro Maclein  rol:  </w:t>
      </w:r>
      <w:r w:rsidDel="00000000" w:rsidR="00000000" w:rsidRPr="00000000">
        <w:rPr>
          <w:rtl w:val="0"/>
        </w:rPr>
        <w:t xml:space="preserve">Comunicador del equipo, es el miembro del equipo será el encargado de la comunicación tanto interna como externa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2"/>
        </w:numPr>
        <w:rPr>
          <w:color w:val="000000"/>
          <w:shd w:fill="auto" w:val="clear"/>
        </w:rPr>
      </w:pPr>
      <w:bookmarkStart w:colFirst="0" w:colLast="0" w:name="_heading=h.amnsdlqo071p" w:id="2"/>
      <w:bookmarkEnd w:id="2"/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Valeria Vega rol: </w:t>
      </w:r>
      <w:r w:rsidDel="00000000" w:rsidR="00000000" w:rsidRPr="00000000">
        <w:rPr>
          <w:rtl w:val="0"/>
        </w:rPr>
        <w:t xml:space="preserve">Lider de proyecto</w:t>
      </w:r>
      <w:sdt>
        <w:sdtPr>
          <w:tag w:val="goog_rdk_0"/>
        </w:sdtPr>
        <w:sdtContent>
          <w:ins w:author="Silvia Bolaña" w:id="0" w:date="2023-09-28T19:46:17Z">
            <w:r w:rsidDel="00000000" w:rsidR="00000000" w:rsidRPr="00000000">
              <w:rPr>
                <w:rtl w:val="0"/>
              </w:rPr>
              <w:t xml:space="preserve">, </w:t>
            </w:r>
          </w:ins>
        </w:sdtContent>
      </w:sdt>
      <w:r w:rsidDel="00000000" w:rsidR="00000000" w:rsidRPr="00000000">
        <w:rPr>
          <w:rtl w:val="0"/>
        </w:rPr>
        <w:t xml:space="preserve"> el líder del proyecto es el encargado de mantener el enfoque en los objetivos del proyecto y tomar decisiones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2"/>
        </w:numPr>
        <w:rPr>
          <w:color w:val="000000"/>
          <w:shd w:fill="auto" w:val="clear"/>
        </w:rPr>
      </w:pPr>
      <w:bookmarkStart w:colFirst="0" w:colLast="0" w:name="_heading=h.35p6fz1h9h1a" w:id="3"/>
      <w:bookmarkEnd w:id="3"/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Gabriel </w:t>
      </w:r>
      <w:r w:rsidDel="00000000" w:rsidR="00000000" w:rsidRPr="00000000">
        <w:rPr>
          <w:rtl w:val="0"/>
        </w:rPr>
        <w:t xml:space="preserve">García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 rol: </w:t>
      </w:r>
      <w:r w:rsidDel="00000000" w:rsidR="00000000" w:rsidRPr="00000000">
        <w:rPr>
          <w:rtl w:val="0"/>
        </w:rPr>
        <w:t xml:space="preserve">Especialista técnico será el responsable de guiar y supervisar la ejecución de las tareas técnicas.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rPr/>
      </w:pPr>
      <w:bookmarkStart w:colFirst="0" w:colLast="0" w:name="_heading=h.fn96i1hy0dwb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Silvia Bolaña rol: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Coordinadora de recursos, </w:t>
      </w:r>
      <w:r w:rsidDel="00000000" w:rsidR="00000000" w:rsidRPr="00000000">
        <w:rPr>
          <w:rtl w:val="0"/>
        </w:rPr>
        <w:t xml:space="preserve">la función principal será asegurarse de que el equipo tenga los recursos necesarios para llevar a cabo el proyecto. Esto incluye recursos materiales, financieros y humanos.</w:t>
      </w:r>
    </w:p>
    <w:p w:rsidR="00000000" w:rsidDel="00000000" w:rsidP="00000000" w:rsidRDefault="00000000" w:rsidRPr="00000000" w14:paraId="00000027">
      <w:pPr>
        <w:pStyle w:val="Heading3"/>
        <w:spacing w:after="160" w:before="0" w:line="259" w:lineRule="auto"/>
        <w:ind w:firstLine="720"/>
        <w:jc w:val="left"/>
        <w:rPr/>
      </w:pPr>
      <w:bookmarkStart w:colFirst="0" w:colLast="0" w:name="_heading=h.s1hl7gi9q1v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Federico Magaldi - Coordinador Prácticas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Martin Mirabete - Interesado Experto Ciencia de datos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Horacio Bogarin- Profesor de Prácticas Profesionalizantes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374151"/>
        <w:sz w:val="24"/>
        <w:szCs w:val="24"/>
        <w:shd w:fill="f7f7f8" w:val="clear"/>
        <w:lang w:val="es-AR"/>
      </w:rPr>
    </w:rPrDefault>
    <w:pPrDefault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280" w:before="280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0000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</w:pBdr>
    </w:pPr>
    <w:rPr/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B1277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7B12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B127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E859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ezi.com/p/e0wvjnhrlxtk/proyecto-ciencia-de-datos-ppi-2023/" TargetMode="External"/><Relationship Id="rId9" Type="http://schemas.openxmlformats.org/officeDocument/2006/relationships/hyperlink" Target="https://github.com/lucasgab2010/eldora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gO2xaWRlJvvRo5YQ2h3jbav2QdQn5_X?usp=sharing" TargetMode="External"/><Relationship Id="rId8" Type="http://schemas.openxmlformats.org/officeDocument/2006/relationships/hyperlink" Target="https://trello.com/invite/b/vmnD9Qfv/ATTId9f1f66dc5e9bccc9418905f2f6d5893F97D5903/el-dora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eENQEcWDWp3VJQ1nQz205sKG/Q==">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2023-09-27T01:35:00Z</dcterms:created>
  <dc:creator>candela tirri</dc:creator>
</cp:coreProperties>
</file>